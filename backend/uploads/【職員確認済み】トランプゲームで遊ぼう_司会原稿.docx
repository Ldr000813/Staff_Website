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9C256" w14:textId="5234F0E2" w:rsidR="00731A56" w:rsidRPr="001C767E" w:rsidRDefault="001C767E" w:rsidP="00731A56">
      <w:pPr>
        <w:pStyle w:val="paragraph"/>
        <w:spacing w:before="0" w:beforeAutospacing="0" w:after="0" w:afterAutospacing="0"/>
        <w:jc w:val="center"/>
        <w:textAlignment w:val="baseline"/>
        <w:rPr>
          <w:rFonts w:ascii="BIZ UDPゴシック" w:eastAsia="BIZ UDPゴシック" w:hAnsi="BIZ UDPゴシック"/>
          <w:sz w:val="18"/>
          <w:szCs w:val="18"/>
          <w:rPrChange w:id="0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ins w:id="1" w:author="u190586" w:date="2024-10-16T16:10:00Z">
        <w:r>
          <w:rPr>
            <w:rStyle w:val="normaltextrun"/>
            <w:rFonts w:ascii="BIZ UDPゴシック" w:eastAsia="BIZ UDPゴシック" w:hAnsi="BIZ UDPゴシック" w:hint="eastAsia"/>
            <w:sz w:val="21"/>
            <w:szCs w:val="21"/>
          </w:rPr>
          <w:t>トランプゲームで遊ぼ</w:t>
        </w:r>
      </w:ins>
      <w:del w:id="2" w:author="u190586" w:date="2024-10-16T16:09:00Z">
        <w:r w:rsidR="00731A56" w:rsidRPr="001C767E" w:rsidDel="001C767E">
          <w:rPr>
            <w:rStyle w:val="normaltextrun"/>
            <w:rFonts w:ascii="BIZ UDPゴシック" w:eastAsia="BIZ UDPゴシック" w:hAnsi="BIZ UDPゴシック" w:hint="eastAsia"/>
            <w:sz w:val="21"/>
            <w:szCs w:val="21"/>
          </w:rPr>
          <w:delText>布ぞうりを作ろ</w:delText>
        </w:r>
      </w:del>
      <w:r w:rsidR="00731A56" w:rsidRPr="001C767E">
        <w:rPr>
          <w:rStyle w:val="normaltextrun"/>
          <w:rFonts w:ascii="BIZ UDPゴシック" w:eastAsia="BIZ UDPゴシック" w:hAnsi="BIZ UDPゴシック" w:hint="eastAsia"/>
          <w:sz w:val="21"/>
          <w:szCs w:val="21"/>
        </w:rPr>
        <w:t>う</w:t>
      </w:r>
      <w:del w:id="3" w:author="u190586" w:date="2024-10-16T16:10:00Z">
        <w:r w:rsidR="00731A56" w:rsidRPr="001C767E" w:rsidDel="001C767E">
          <w:rPr>
            <w:rStyle w:val="normaltextrun"/>
            <w:rFonts w:ascii="BIZ UDPゴシック" w:eastAsia="BIZ UDPゴシック" w:hAnsi="BIZ UDPゴシック" w:hint="eastAsia"/>
            <w:sz w:val="21"/>
            <w:szCs w:val="21"/>
          </w:rPr>
          <w:delText>(6月23日)</w:delText>
        </w:r>
      </w:del>
      <w:r w:rsidR="00731A56" w:rsidRPr="001C767E">
        <w:rPr>
          <w:rStyle w:val="normaltextrun"/>
          <w:rFonts w:ascii="BIZ UDPゴシック" w:eastAsia="BIZ UDPゴシック" w:hAnsi="BIZ UDPゴシック" w:hint="eastAsia"/>
          <w:sz w:val="21"/>
          <w:szCs w:val="21"/>
        </w:rPr>
        <w:t xml:space="preserve">　司会原稿</w:t>
      </w:r>
      <w:r w:rsidR="00731A56" w:rsidRPr="001C767E">
        <w:rPr>
          <w:rStyle w:val="eop"/>
          <w:rFonts w:ascii="BIZ UDPゴシック" w:eastAsia="BIZ UDPゴシック" w:hAnsi="BIZ UDPゴシック" w:hint="eastAsia"/>
          <w:sz w:val="21"/>
          <w:szCs w:val="21"/>
        </w:rPr>
        <w:t> </w:t>
      </w:r>
    </w:p>
    <w:p w14:paraId="5C3145C4" w14:textId="77777777" w:rsidR="00731A56" w:rsidRPr="001C767E" w:rsidRDefault="00731A56" w:rsidP="00731A56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4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eop"/>
          <w:rFonts w:ascii="BIZ UDPゴシック" w:eastAsia="BIZ UDPゴシック" w:hAnsi="BIZ UDPゴシック" w:hint="eastAsia"/>
          <w:sz w:val="21"/>
          <w:szCs w:val="21"/>
        </w:rPr>
        <w:t> </w:t>
      </w:r>
    </w:p>
    <w:p w14:paraId="694E58F3" w14:textId="0698C4CA" w:rsidR="00731A56" w:rsidRPr="001C767E" w:rsidRDefault="00731A56" w:rsidP="670152C7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5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【12:</w:t>
      </w:r>
      <w:r w:rsidR="0CB30468"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2</w:t>
      </w:r>
      <w:r w:rsidR="49963B63"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0</w:t>
      </w: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～</w:t>
      </w:r>
      <w:r w:rsidR="09C1FB77"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受付</w:t>
      </w: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開始】</w:t>
      </w: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  <w:r w:rsidR="6E7DD293"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 </w:t>
      </w:r>
    </w:p>
    <w:p w14:paraId="18F5E2D1" w14:textId="5AA4CB70" w:rsidR="00731A56" w:rsidRPr="001C767E" w:rsidRDefault="2344467C" w:rsidP="670152C7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6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くじ引き</w:t>
      </w:r>
      <w:r w:rsidR="00731A56"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を使ってグループ分けをします。</w:t>
      </w:r>
    </w:p>
    <w:p w14:paraId="45D73B0F" w14:textId="6BB38423" w:rsidR="00731A56" w:rsidRPr="001C767E" w:rsidRDefault="24207EC3" w:rsidP="670152C7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rPrChange w:id="7" w:author="u190586" w:date="2024-10-16T16:09:00Z">
            <w:rPr/>
          </w:rPrChange>
        </w:rPr>
      </w:pPr>
      <w:r w:rsidRPr="001C767E">
        <w:rPr>
          <w:rFonts w:ascii="BIZ UDPゴシック" w:eastAsia="BIZ UDPゴシック" w:hAnsi="BIZ UDPゴシック"/>
          <w:rPrChange w:id="8" w:author="u190586" w:date="2024-10-16T16:09:00Z">
            <w:rPr/>
          </w:rPrChange>
        </w:rPr>
        <w:t>We will use a lottery to divide into groups.</w:t>
      </w:r>
    </w:p>
    <w:p w14:paraId="5C04D006" w14:textId="46D5CA82" w:rsidR="00731A56" w:rsidRPr="001C767E" w:rsidRDefault="00731A56" w:rsidP="670152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BIZ UDPゴシック" w:eastAsia="BIZ UDPゴシック" w:hAnsi="BIZ UDPゴシック"/>
          <w:sz w:val="21"/>
          <w:szCs w:val="21"/>
        </w:rPr>
      </w:pPr>
    </w:p>
    <w:p w14:paraId="258F0ABA" w14:textId="7A6FAC6D" w:rsidR="00731A56" w:rsidRPr="001C767E" w:rsidRDefault="00731A56" w:rsidP="670152C7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9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【12:30 イベント開始】※時間がタイトなので、</w:t>
      </w:r>
      <w:r w:rsidRPr="001C767E">
        <w:rPr>
          <w:rStyle w:val="normaltextrun"/>
          <w:rFonts w:ascii="BIZ UDPゴシック" w:eastAsia="BIZ UDPゴシック" w:hAnsi="BIZ UDPゴシック"/>
          <w:b/>
          <w:bCs/>
          <w:sz w:val="21"/>
          <w:szCs w:val="21"/>
          <w:u w:val="single"/>
        </w:rPr>
        <w:t>集まり次第すぐ</w:t>
      </w: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開始してください</w:t>
      </w: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</w:p>
    <w:p w14:paraId="7B9B4AFF" w14:textId="2CF5B2DB" w:rsidR="00731A56" w:rsidRPr="001C767E" w:rsidRDefault="00731A56" w:rsidP="670152C7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10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皆さん今日はお集まりいただきありがとうございます。これから「</w:t>
      </w:r>
      <w:r w:rsidR="4DB34C69"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トランプゲームで遊ぼう</w:t>
      </w: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」イベントを始めます！</w:t>
      </w: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</w:p>
    <w:p w14:paraId="71E91D6F" w14:textId="375C8755" w:rsidR="55E19AF9" w:rsidRPr="001C767E" w:rsidRDefault="55E19AF9" w:rsidP="670152C7">
      <w:pPr>
        <w:pStyle w:val="paragraph"/>
        <w:spacing w:before="0" w:beforeAutospacing="0" w:after="0" w:afterAutospacing="0"/>
        <w:jc w:val="both"/>
        <w:rPr>
          <w:rFonts w:ascii="BIZ UDPゴシック" w:eastAsia="BIZ UDPゴシック" w:hAnsi="BIZ UDPゴシック"/>
          <w:rPrChange w:id="11" w:author="u190586" w:date="2024-10-16T16:09:00Z">
            <w:rPr/>
          </w:rPrChange>
        </w:rPr>
      </w:pPr>
      <w:r w:rsidRPr="001C767E">
        <w:rPr>
          <w:rFonts w:ascii="BIZ UDPゴシック" w:eastAsia="BIZ UDPゴシック" w:hAnsi="BIZ UDPゴシック"/>
          <w:rPrChange w:id="12" w:author="u190586" w:date="2024-10-16T16:09:00Z">
            <w:rPr/>
          </w:rPrChange>
        </w:rPr>
        <w:t>Thank you all for gathering here today. We will now begin the 'Let's Play Card Games' event!</w:t>
      </w:r>
    </w:p>
    <w:p w14:paraId="7F664155" w14:textId="77777777" w:rsidR="00731A56" w:rsidRPr="001C767E" w:rsidRDefault="00731A56" w:rsidP="00731A56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13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eop"/>
          <w:rFonts w:ascii="BIZ UDPゴシック" w:eastAsia="BIZ UDPゴシック" w:hAnsi="BIZ UDPゴシック" w:hint="eastAsia"/>
          <w:sz w:val="21"/>
          <w:szCs w:val="21"/>
        </w:rPr>
        <w:t> </w:t>
      </w:r>
    </w:p>
    <w:p w14:paraId="10E5501E" w14:textId="77777777" w:rsidR="00731A56" w:rsidRPr="001C767E" w:rsidRDefault="00731A56" w:rsidP="00731A56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14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わたしたちSIEDは、同志社大学留学生課に属する学生団体で、キャンパスでの国際交流を促進するイベントを企画・運営しています。</w:t>
      </w: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</w:p>
    <w:p w14:paraId="3A3E8ED3" w14:textId="16FEA5BF" w:rsidR="00731A56" w:rsidRPr="001C767E" w:rsidRDefault="00731A56" w:rsidP="00731A56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15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本日は(</w:t>
      </w:r>
      <w:ins w:id="16" w:author="u190586" w:date="2024-10-16T16:14:00Z">
        <w:r w:rsidR="001C767E">
          <w:rPr>
            <w:rStyle w:val="normaltextrun"/>
            <w:rFonts w:ascii="BIZ UDPゴシック" w:eastAsia="BIZ UDPゴシック" w:hAnsi="BIZ UDPゴシック" w:hint="eastAsia"/>
            <w:sz w:val="21"/>
            <w:szCs w:val="21"/>
          </w:rPr>
          <w:t>自分の</w:t>
        </w:r>
      </w:ins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名前を言う</w:t>
      </w:r>
      <w:del w:id="17" w:author="u190586" w:date="2024-10-16T16:14:00Z">
        <w:r w:rsidRPr="001C767E" w:rsidDel="001C767E">
          <w:rPr>
            <w:rStyle w:val="normaltextrun"/>
            <w:rFonts w:ascii="BIZ UDPゴシック" w:eastAsia="BIZ UDPゴシック" w:hAnsi="BIZ UDPゴシック"/>
            <w:sz w:val="21"/>
            <w:szCs w:val="21"/>
          </w:rPr>
          <w:delText>：</w:delText>
        </w:r>
      </w:del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)が皆さんのお手伝いをします！気軽に声を掛けて下さいね</w:t>
      </w: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</w:p>
    <w:p w14:paraId="1DBA811C" w14:textId="1E7FBA35" w:rsidR="7F0BA06F" w:rsidRPr="001C767E" w:rsidRDefault="7F0BA06F" w:rsidP="670152C7">
      <w:pPr>
        <w:pStyle w:val="paragraph"/>
        <w:spacing w:before="0" w:beforeAutospacing="0" w:after="0" w:afterAutospacing="0"/>
        <w:jc w:val="both"/>
        <w:rPr>
          <w:rFonts w:ascii="BIZ UDPゴシック" w:eastAsia="BIZ UDPゴシック" w:hAnsi="BIZ UDPゴシック"/>
          <w:rPrChange w:id="18" w:author="u190586" w:date="2024-10-16T16:09:00Z">
            <w:rPr/>
          </w:rPrChange>
        </w:rPr>
      </w:pPr>
      <w:r w:rsidRPr="001C767E">
        <w:rPr>
          <w:rFonts w:ascii="BIZ UDPゴシック" w:eastAsia="BIZ UDPゴシック" w:hAnsi="BIZ UDPゴシック"/>
          <w:rPrChange w:id="19" w:author="u190586" w:date="2024-10-16T16:09:00Z">
            <w:rPr/>
          </w:rPrChange>
        </w:rPr>
        <w:t xml:space="preserve">We, SIED, are a student organization affiliated with the International Student Office at </w:t>
      </w:r>
      <w:proofErr w:type="spellStart"/>
      <w:r w:rsidRPr="001C767E">
        <w:rPr>
          <w:rFonts w:ascii="BIZ UDPゴシック" w:eastAsia="BIZ UDPゴシック" w:hAnsi="BIZ UDPゴシック"/>
          <w:rPrChange w:id="20" w:author="u190586" w:date="2024-10-16T16:09:00Z">
            <w:rPr/>
          </w:rPrChange>
        </w:rPr>
        <w:t>Doshisha</w:t>
      </w:r>
      <w:proofErr w:type="spellEnd"/>
      <w:r w:rsidRPr="001C767E">
        <w:rPr>
          <w:rFonts w:ascii="BIZ UDPゴシック" w:eastAsia="BIZ UDPゴシック" w:hAnsi="BIZ UDPゴシック"/>
          <w:rPrChange w:id="21" w:author="u190586" w:date="2024-10-16T16:09:00Z">
            <w:rPr/>
          </w:rPrChange>
        </w:rPr>
        <w:t xml:space="preserve"> University, and we plan and manage events to promote international exchange on campus.</w:t>
      </w:r>
    </w:p>
    <w:p w14:paraId="154547F1" w14:textId="477E3B07" w:rsidR="7F0BA06F" w:rsidRPr="001C767E" w:rsidRDefault="7F0BA06F" w:rsidP="670152C7">
      <w:pPr>
        <w:pStyle w:val="paragraph"/>
        <w:spacing w:before="0" w:beforeAutospacing="0" w:after="0" w:afterAutospacing="0"/>
        <w:jc w:val="both"/>
        <w:rPr>
          <w:rFonts w:ascii="BIZ UDPゴシック" w:eastAsia="BIZ UDPゴシック" w:hAnsi="BIZ UDPゴシック"/>
          <w:rPrChange w:id="22" w:author="u190586" w:date="2024-10-16T16:09:00Z">
            <w:rPr/>
          </w:rPrChange>
        </w:rPr>
      </w:pPr>
      <w:r w:rsidRPr="001C767E">
        <w:rPr>
          <w:rFonts w:ascii="BIZ UDPゴシック" w:eastAsia="BIZ UDPゴシック" w:hAnsi="BIZ UDPゴシック"/>
          <w:rPrChange w:id="23" w:author="u190586" w:date="2024-10-16T16:09:00Z">
            <w:rPr/>
          </w:rPrChange>
        </w:rPr>
        <w:t>Today, (</w:t>
      </w:r>
      <w:del w:id="24" w:author="u190586" w:date="2024-10-16T16:14:00Z">
        <w:r w:rsidRPr="001C767E" w:rsidDel="001C767E">
          <w:rPr>
            <w:rFonts w:ascii="BIZ UDPゴシック" w:eastAsia="BIZ UDPゴシック" w:hAnsi="BIZ UDPゴシック" w:hint="eastAsia"/>
            <w:rPrChange w:id="25" w:author="u190586" w:date="2024-10-16T16:09:00Z">
              <w:rPr/>
            </w:rPrChange>
          </w:rPr>
          <w:delText>name</w:delText>
        </w:r>
      </w:del>
      <w:ins w:id="26" w:author="u190586" w:date="2024-10-16T16:14:00Z">
        <w:r w:rsidR="001C767E">
          <w:rPr>
            <w:rFonts w:ascii="BIZ UDPゴシック" w:eastAsia="BIZ UDPゴシック" w:hAnsi="BIZ UDPゴシック" w:hint="eastAsia"/>
          </w:rPr>
          <w:t>自分の名前言う</w:t>
        </w:r>
      </w:ins>
      <w:r w:rsidRPr="001C767E">
        <w:rPr>
          <w:rFonts w:ascii="BIZ UDPゴシック" w:eastAsia="BIZ UDPゴシック" w:hAnsi="BIZ UDPゴシック"/>
          <w:rPrChange w:id="27" w:author="u190586" w:date="2024-10-16T16:09:00Z">
            <w:rPr/>
          </w:rPrChange>
        </w:rPr>
        <w:t>) will be here to assist you all! Please feel free to reach out!</w:t>
      </w:r>
    </w:p>
    <w:p w14:paraId="6F3EB2A0" w14:textId="77777777" w:rsidR="00731A56" w:rsidRPr="001C767E" w:rsidRDefault="00731A56" w:rsidP="00731A56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28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eop"/>
          <w:rFonts w:ascii="BIZ UDPゴシック" w:eastAsia="BIZ UDPゴシック" w:hAnsi="BIZ UDPゴシック" w:hint="eastAsia"/>
          <w:sz w:val="21"/>
          <w:szCs w:val="21"/>
        </w:rPr>
        <w:t> </w:t>
      </w:r>
    </w:p>
    <w:p w14:paraId="53579591" w14:textId="3E64A514" w:rsidR="00731A56" w:rsidRPr="001C767E" w:rsidRDefault="00731A56" w:rsidP="00731A56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29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イベント中、同志社大学公式</w:t>
      </w:r>
      <w:ins w:id="30" w:author="u190586" w:date="2024-10-16T16:14:00Z">
        <w:r w:rsidR="001C767E">
          <w:rPr>
            <w:rStyle w:val="normaltextrun"/>
            <w:rFonts w:ascii="BIZ UDPゴシック" w:eastAsia="BIZ UDPゴシック" w:hAnsi="BIZ UDPゴシック" w:hint="eastAsia"/>
            <w:sz w:val="21"/>
            <w:szCs w:val="21"/>
          </w:rPr>
          <w:t>の</w:t>
        </w:r>
      </w:ins>
      <w:ins w:id="31" w:author="u190586" w:date="2024-10-16T16:15:00Z">
        <w:r w:rsidR="001C767E">
          <w:rPr>
            <w:rStyle w:val="normaltextrun"/>
            <w:rFonts w:ascii="BIZ UDPゴシック" w:eastAsia="BIZ UDPゴシック" w:hAnsi="BIZ UDPゴシック" w:hint="eastAsia"/>
            <w:sz w:val="21"/>
            <w:szCs w:val="21"/>
          </w:rPr>
          <w:t>ホームページ</w:t>
        </w:r>
      </w:ins>
      <w:del w:id="32" w:author="u190586" w:date="2024-10-16T16:15:00Z">
        <w:r w:rsidRPr="001C767E" w:rsidDel="001C767E">
          <w:rPr>
            <w:rStyle w:val="normaltextrun"/>
            <w:rFonts w:ascii="BIZ UDPゴシック" w:eastAsia="BIZ UDPゴシック" w:hAnsi="BIZ UDPゴシック"/>
            <w:sz w:val="21"/>
            <w:szCs w:val="21"/>
          </w:rPr>
          <w:delText>HP</w:delText>
        </w:r>
      </w:del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、Instagram,広報誌などに掲載する写真を撮影します。写真に写りたくない方がいらっしゃいましたら、</w:t>
      </w:r>
      <w:ins w:id="33" w:author="u190586" w:date="2024-10-16T16:15:00Z">
        <w:r w:rsidR="001C767E">
          <w:rPr>
            <w:rStyle w:val="normaltextrun"/>
            <w:rFonts w:ascii="BIZ UDPゴシック" w:eastAsia="BIZ UDPゴシック" w:hAnsi="BIZ UDPゴシック" w:hint="eastAsia"/>
            <w:sz w:val="21"/>
            <w:szCs w:val="21"/>
          </w:rPr>
          <w:t>今</w:t>
        </w:r>
      </w:ins>
      <w:del w:id="34" w:author="u190586" w:date="2024-10-16T16:15:00Z">
        <w:r w:rsidRPr="001C767E" w:rsidDel="001C767E">
          <w:rPr>
            <w:rStyle w:val="normaltextrun"/>
            <w:rFonts w:ascii="BIZ UDPゴシック" w:eastAsia="BIZ UDPゴシック" w:hAnsi="BIZ UDPゴシック"/>
            <w:sz w:val="21"/>
            <w:szCs w:val="21"/>
          </w:rPr>
          <w:delText>この後</w:delText>
        </w:r>
      </w:del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スタッフまでお声がけください。</w:t>
      </w:r>
      <w:ins w:id="35" w:author="u190586" w:date="2024-10-16T16:15:00Z">
        <w:r w:rsidR="001C767E">
          <w:rPr>
            <w:rStyle w:val="normaltextrun"/>
            <w:rFonts w:ascii="BIZ UDPゴシック" w:eastAsia="BIZ UDPゴシック" w:hAnsi="BIZ UDPゴシック" w:hint="eastAsia"/>
            <w:sz w:val="21"/>
            <w:szCs w:val="21"/>
          </w:rPr>
          <w:t>いらっしゃいませんか？</w:t>
        </w:r>
      </w:ins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</w:p>
    <w:p w14:paraId="5C78DA1B" w14:textId="54FF10B9" w:rsidR="00731A56" w:rsidRPr="001C767E" w:rsidRDefault="00731A56" w:rsidP="670152C7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36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  <w:r w:rsidR="1C804F24" w:rsidRPr="001C767E">
        <w:rPr>
          <w:rFonts w:ascii="BIZ UDPゴシック" w:eastAsia="BIZ UDPゴシック" w:hAnsi="BIZ UDPゴシック"/>
          <w:rPrChange w:id="37" w:author="u190586" w:date="2024-10-16T16:09:00Z">
            <w:rPr/>
          </w:rPrChange>
        </w:rPr>
        <w:t xml:space="preserve"> During the event, we will </w:t>
      </w:r>
      <w:del w:id="38" w:author="u190586" w:date="2024-10-16T16:16:00Z">
        <w:r w:rsidR="1C804F24" w:rsidRPr="001C767E" w:rsidDel="001C767E">
          <w:rPr>
            <w:rFonts w:ascii="BIZ UDPゴシック" w:eastAsia="BIZ UDPゴシック" w:hAnsi="BIZ UDPゴシック"/>
            <w:rPrChange w:id="39" w:author="u190586" w:date="2024-10-16T16:09:00Z">
              <w:rPr/>
            </w:rPrChange>
          </w:rPr>
          <w:delText xml:space="preserve">be </w:delText>
        </w:r>
      </w:del>
      <w:r w:rsidR="1C804F24" w:rsidRPr="001C767E">
        <w:rPr>
          <w:rFonts w:ascii="BIZ UDPゴシック" w:eastAsia="BIZ UDPゴシック" w:hAnsi="BIZ UDPゴシック"/>
          <w:rPrChange w:id="40" w:author="u190586" w:date="2024-10-16T16:09:00Z">
            <w:rPr/>
          </w:rPrChange>
        </w:rPr>
        <w:t>tak</w:t>
      </w:r>
      <w:ins w:id="41" w:author="u190586" w:date="2024-10-16T16:16:00Z">
        <w:r w:rsidR="001C767E">
          <w:rPr>
            <w:rFonts w:ascii="BIZ UDPゴシック" w:eastAsia="BIZ UDPゴシック" w:hAnsi="BIZ UDPゴシック"/>
          </w:rPr>
          <w:t>e</w:t>
        </w:r>
      </w:ins>
      <w:del w:id="42" w:author="u190586" w:date="2024-10-16T16:16:00Z">
        <w:r w:rsidR="1C804F24" w:rsidRPr="001C767E" w:rsidDel="001C767E">
          <w:rPr>
            <w:rFonts w:ascii="BIZ UDPゴシック" w:eastAsia="BIZ UDPゴシック" w:hAnsi="BIZ UDPゴシック"/>
            <w:rPrChange w:id="43" w:author="u190586" w:date="2024-10-16T16:09:00Z">
              <w:rPr/>
            </w:rPrChange>
          </w:rPr>
          <w:delText>ing</w:delText>
        </w:r>
      </w:del>
      <w:r w:rsidR="1C804F24" w:rsidRPr="001C767E">
        <w:rPr>
          <w:rFonts w:ascii="BIZ UDPゴシック" w:eastAsia="BIZ UDPゴシック" w:hAnsi="BIZ UDPゴシック"/>
          <w:rPrChange w:id="44" w:author="u190586" w:date="2024-10-16T16:09:00Z">
            <w:rPr/>
          </w:rPrChange>
        </w:rPr>
        <w:t xml:space="preserve"> photos for the </w:t>
      </w:r>
      <w:proofErr w:type="spellStart"/>
      <w:r w:rsidR="1C804F24" w:rsidRPr="001C767E">
        <w:rPr>
          <w:rFonts w:ascii="BIZ UDPゴシック" w:eastAsia="BIZ UDPゴシック" w:hAnsi="BIZ UDPゴシック"/>
          <w:rPrChange w:id="45" w:author="u190586" w:date="2024-10-16T16:09:00Z">
            <w:rPr/>
          </w:rPrChange>
        </w:rPr>
        <w:t>Doshisha</w:t>
      </w:r>
      <w:proofErr w:type="spellEnd"/>
      <w:r w:rsidR="1C804F24" w:rsidRPr="001C767E">
        <w:rPr>
          <w:rFonts w:ascii="BIZ UDPゴシック" w:eastAsia="BIZ UDPゴシック" w:hAnsi="BIZ UDPゴシック"/>
          <w:rPrChange w:id="46" w:author="u190586" w:date="2024-10-16T16:09:00Z">
            <w:rPr/>
          </w:rPrChange>
        </w:rPr>
        <w:t xml:space="preserve"> University official website, Instagram, and promotional materials. If you do not w</w:t>
      </w:r>
      <w:ins w:id="47" w:author="u190586" w:date="2024-10-16T16:16:00Z">
        <w:r w:rsidR="001C767E">
          <w:rPr>
            <w:rFonts w:ascii="BIZ UDPゴシック" w:eastAsia="BIZ UDPゴシック" w:hAnsi="BIZ UDPゴシック"/>
          </w:rPr>
          <w:t>ant</w:t>
        </w:r>
      </w:ins>
      <w:del w:id="48" w:author="u190586" w:date="2024-10-16T16:16:00Z">
        <w:r w:rsidR="1C804F24" w:rsidRPr="001C767E" w:rsidDel="001C767E">
          <w:rPr>
            <w:rFonts w:ascii="BIZ UDPゴシック" w:eastAsia="BIZ UDPゴシック" w:hAnsi="BIZ UDPゴシック"/>
            <w:rPrChange w:id="49" w:author="u190586" w:date="2024-10-16T16:09:00Z">
              <w:rPr/>
            </w:rPrChange>
          </w:rPr>
          <w:delText>ish</w:delText>
        </w:r>
      </w:del>
      <w:r w:rsidR="1C804F24" w:rsidRPr="001C767E">
        <w:rPr>
          <w:rFonts w:ascii="BIZ UDPゴシック" w:eastAsia="BIZ UDPゴシック" w:hAnsi="BIZ UDPゴシック"/>
          <w:rPrChange w:id="50" w:author="u190586" w:date="2024-10-16T16:09:00Z">
            <w:rPr/>
          </w:rPrChange>
        </w:rPr>
        <w:t xml:space="preserve"> to be </w:t>
      </w:r>
      <w:ins w:id="51" w:author="u190586" w:date="2024-10-16T16:16:00Z">
        <w:r w:rsidR="001C767E">
          <w:rPr>
            <w:rFonts w:ascii="BIZ UDPゴシック" w:eastAsia="BIZ UDPゴシック" w:hAnsi="BIZ UDPゴシック"/>
          </w:rPr>
          <w:t xml:space="preserve">in </w:t>
        </w:r>
      </w:ins>
      <w:r w:rsidR="1C804F24" w:rsidRPr="001C767E">
        <w:rPr>
          <w:rFonts w:ascii="BIZ UDPゴシック" w:eastAsia="BIZ UDPゴシック" w:hAnsi="BIZ UDPゴシック"/>
          <w:rPrChange w:id="52" w:author="u190586" w:date="2024-10-16T16:09:00Z">
            <w:rPr/>
          </w:rPrChange>
        </w:rPr>
        <w:t>p</w:t>
      </w:r>
      <w:ins w:id="53" w:author="u190586" w:date="2024-10-16T16:16:00Z">
        <w:r w:rsidR="001C767E">
          <w:rPr>
            <w:rFonts w:ascii="BIZ UDPゴシック" w:eastAsia="BIZ UDPゴシック" w:hAnsi="BIZ UDPゴシック"/>
          </w:rPr>
          <w:t>ictures</w:t>
        </w:r>
      </w:ins>
      <w:del w:id="54" w:author="u190586" w:date="2024-10-16T16:16:00Z">
        <w:r w:rsidR="1C804F24" w:rsidRPr="001C767E" w:rsidDel="001C767E">
          <w:rPr>
            <w:rFonts w:ascii="BIZ UDPゴシック" w:eastAsia="BIZ UDPゴシック" w:hAnsi="BIZ UDPゴシック"/>
            <w:rPrChange w:id="55" w:author="u190586" w:date="2024-10-16T16:09:00Z">
              <w:rPr/>
            </w:rPrChange>
          </w:rPr>
          <w:delText>hotographed</w:delText>
        </w:r>
      </w:del>
      <w:r w:rsidR="1C804F24" w:rsidRPr="001C767E">
        <w:rPr>
          <w:rFonts w:ascii="BIZ UDPゴシック" w:eastAsia="BIZ UDPゴシック" w:hAnsi="BIZ UDPゴシック"/>
          <w:rPrChange w:id="56" w:author="u190586" w:date="2024-10-16T16:09:00Z">
            <w:rPr/>
          </w:rPrChange>
        </w:rPr>
        <w:t xml:space="preserve">, please let </w:t>
      </w:r>
      <w:proofErr w:type="spellStart"/>
      <w:ins w:id="57" w:author="u190586" w:date="2024-10-16T16:17:00Z">
        <w:r w:rsidR="001C767E">
          <w:rPr>
            <w:rFonts w:ascii="BIZ UDPゴシック" w:eastAsia="BIZ UDPゴシック" w:hAnsi="BIZ UDPゴシック"/>
          </w:rPr>
          <w:t>us</w:t>
        </w:r>
      </w:ins>
      <w:del w:id="58" w:author="u190586" w:date="2024-10-16T16:17:00Z">
        <w:r w:rsidR="1C804F24" w:rsidRPr="001C767E" w:rsidDel="001C767E">
          <w:rPr>
            <w:rFonts w:ascii="BIZ UDPゴシック" w:eastAsia="BIZ UDPゴシック" w:hAnsi="BIZ UDPゴシック"/>
            <w:rPrChange w:id="59" w:author="u190586" w:date="2024-10-16T16:09:00Z">
              <w:rPr/>
            </w:rPrChange>
          </w:rPr>
          <w:delText xml:space="preserve">a staff member </w:delText>
        </w:r>
      </w:del>
      <w:r w:rsidR="1C804F24" w:rsidRPr="001C767E">
        <w:rPr>
          <w:rFonts w:ascii="BIZ UDPゴシック" w:eastAsia="BIZ UDPゴシック" w:hAnsi="BIZ UDPゴシック"/>
          <w:rPrChange w:id="60" w:author="u190586" w:date="2024-10-16T16:09:00Z">
            <w:rPr/>
          </w:rPrChange>
        </w:rPr>
        <w:t>know</w:t>
      </w:r>
      <w:proofErr w:type="spellEnd"/>
      <w:r w:rsidR="1C804F24" w:rsidRPr="001C767E">
        <w:rPr>
          <w:rFonts w:ascii="BIZ UDPゴシック" w:eastAsia="BIZ UDPゴシック" w:hAnsi="BIZ UDPゴシック"/>
          <w:rPrChange w:id="61" w:author="u190586" w:date="2024-10-16T16:09:00Z">
            <w:rPr/>
          </w:rPrChange>
        </w:rPr>
        <w:t xml:space="preserve"> </w:t>
      </w:r>
      <w:del w:id="62" w:author="u190586" w:date="2024-10-16T16:17:00Z">
        <w:r w:rsidR="1C804F24" w:rsidRPr="001C767E" w:rsidDel="001C767E">
          <w:rPr>
            <w:rFonts w:ascii="BIZ UDPゴシック" w:eastAsia="BIZ UDPゴシック" w:hAnsi="BIZ UDPゴシック"/>
            <w:rPrChange w:id="63" w:author="u190586" w:date="2024-10-16T16:09:00Z">
              <w:rPr/>
            </w:rPrChange>
          </w:rPr>
          <w:delText>after this announcement</w:delText>
        </w:r>
      </w:del>
      <w:ins w:id="64" w:author="u190586" w:date="2024-10-16T16:17:00Z">
        <w:r w:rsidR="001C767E">
          <w:rPr>
            <w:rFonts w:ascii="BIZ UDPゴシック" w:eastAsia="BIZ UDPゴシック" w:hAnsi="BIZ UDPゴシック"/>
          </w:rPr>
          <w:t>now</w:t>
        </w:r>
      </w:ins>
      <w:r w:rsidR="1C804F24" w:rsidRPr="001C767E">
        <w:rPr>
          <w:rFonts w:ascii="BIZ UDPゴシック" w:eastAsia="BIZ UDPゴシック" w:hAnsi="BIZ UDPゴシック"/>
          <w:rPrChange w:id="65" w:author="u190586" w:date="2024-10-16T16:09:00Z">
            <w:rPr/>
          </w:rPrChange>
        </w:rPr>
        <w:t>.</w:t>
      </w:r>
    </w:p>
    <w:p w14:paraId="6CC6B0E8" w14:textId="20CFA87F" w:rsidR="00731A56" w:rsidRPr="001C767E" w:rsidRDefault="00731A56" w:rsidP="670152C7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66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</w:p>
    <w:p w14:paraId="1D7DA101" w14:textId="45ECC49D" w:rsidR="00731A56" w:rsidRPr="001C767E" w:rsidRDefault="00731A56" w:rsidP="670152C7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67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 xml:space="preserve">【12:35 </w:t>
      </w:r>
      <w:r w:rsidR="658E7650"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ゲーム</w:t>
      </w: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開始】</w:t>
      </w: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</w:p>
    <w:p w14:paraId="77966C6A" w14:textId="2DDDAEF4" w:rsidR="00731A56" w:rsidRPr="001C767E" w:rsidRDefault="00731A56" w:rsidP="670152C7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68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それでは、</w:t>
      </w:r>
      <w:r w:rsidR="23E56BEE"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各グループ内でトランプゲーム</w:t>
      </w: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を</w:t>
      </w:r>
      <w:r w:rsidR="1C8D026F"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はじめ</w:t>
      </w: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ましょう！分からないことがあれば</w:t>
      </w:r>
      <w:r w:rsidR="385A11BE"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スタッフに</w:t>
      </w: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何でも質問して下さいね！</w:t>
      </w: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  <w:bookmarkStart w:id="69" w:name="_GoBack"/>
      <w:bookmarkEnd w:id="69"/>
    </w:p>
    <w:p w14:paraId="556E5248" w14:textId="08164775" w:rsidR="6512BF00" w:rsidRPr="001C767E" w:rsidRDefault="6512BF00" w:rsidP="670152C7">
      <w:pPr>
        <w:pStyle w:val="paragraph"/>
        <w:spacing w:before="0" w:beforeAutospacing="0" w:after="0" w:afterAutospacing="0"/>
        <w:jc w:val="both"/>
        <w:rPr>
          <w:rFonts w:ascii="BIZ UDPゴシック" w:eastAsia="BIZ UDPゴシック" w:hAnsi="BIZ UDPゴシック"/>
          <w:rPrChange w:id="70" w:author="u190586" w:date="2024-10-16T16:09:00Z">
            <w:rPr/>
          </w:rPrChange>
        </w:rPr>
      </w:pPr>
      <w:r w:rsidRPr="001C767E">
        <w:rPr>
          <w:rFonts w:ascii="BIZ UDPゴシック" w:eastAsia="BIZ UDPゴシック" w:hAnsi="BIZ UDPゴシック"/>
          <w:rPrChange w:id="71" w:author="u190586" w:date="2024-10-16T16:09:00Z">
            <w:rPr/>
          </w:rPrChange>
        </w:rPr>
        <w:t>Now, let's start the card games within each group! If you have any questions, feel free to ask the staff!</w:t>
      </w:r>
    </w:p>
    <w:p w14:paraId="459B9758" w14:textId="77777777" w:rsidR="00731A56" w:rsidRPr="001C767E" w:rsidRDefault="00731A56" w:rsidP="00731A56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72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eop"/>
          <w:rFonts w:ascii="BIZ UDPゴシック" w:eastAsia="BIZ UDPゴシック" w:hAnsi="BIZ UDPゴシック" w:hint="eastAsia"/>
          <w:sz w:val="21"/>
          <w:szCs w:val="21"/>
        </w:rPr>
        <w:t> </w:t>
      </w:r>
    </w:p>
    <w:p w14:paraId="7D09DFEF" w14:textId="77777777" w:rsidR="00731A56" w:rsidRPr="001C767E" w:rsidRDefault="00731A56" w:rsidP="00731A56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73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 w:hint="eastAsia"/>
          <w:sz w:val="21"/>
          <w:szCs w:val="21"/>
        </w:rPr>
        <w:lastRenderedPageBreak/>
        <w:t>【12:55　クロージング】</w:t>
      </w:r>
      <w:r w:rsidRPr="001C767E">
        <w:rPr>
          <w:rStyle w:val="eop"/>
          <w:rFonts w:ascii="BIZ UDPゴシック" w:eastAsia="BIZ UDPゴシック" w:hAnsi="BIZ UDPゴシック" w:hint="eastAsia"/>
          <w:sz w:val="21"/>
          <w:szCs w:val="21"/>
        </w:rPr>
        <w:t> </w:t>
      </w:r>
    </w:p>
    <w:p w14:paraId="7EE0D346" w14:textId="53C78421" w:rsidR="00731A56" w:rsidRPr="001C767E" w:rsidRDefault="00731A56" w:rsidP="670152C7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74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これをもちまして「</w:t>
      </w:r>
      <w:r w:rsidR="6281048B"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トランプゲームで遊ぼう</w:t>
      </w: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」イベントを終了させていただきます。</w:t>
      </w: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</w:p>
    <w:p w14:paraId="12162396" w14:textId="77777777" w:rsidR="00731A56" w:rsidRPr="001C767E" w:rsidRDefault="00731A56" w:rsidP="00731A56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75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今日は本当にありがとうございました。</w:t>
      </w: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</w:p>
    <w:p w14:paraId="2E8EC57D" w14:textId="3B7F753C" w:rsidR="09FD7E98" w:rsidRPr="001C767E" w:rsidRDefault="09FD7E98" w:rsidP="670152C7">
      <w:pPr>
        <w:pStyle w:val="paragraph"/>
        <w:spacing w:before="0" w:beforeAutospacing="0" w:after="0" w:afterAutospacing="0"/>
        <w:jc w:val="both"/>
        <w:rPr>
          <w:rFonts w:ascii="BIZ UDPゴシック" w:eastAsia="BIZ UDPゴシック" w:hAnsi="BIZ UDPゴシック"/>
          <w:rPrChange w:id="76" w:author="u190586" w:date="2024-10-16T16:09:00Z">
            <w:rPr/>
          </w:rPrChange>
        </w:rPr>
      </w:pPr>
      <w:r w:rsidRPr="001C767E">
        <w:rPr>
          <w:rFonts w:ascii="BIZ UDPゴシック" w:eastAsia="BIZ UDPゴシック" w:hAnsi="BIZ UDPゴシック"/>
          <w:rPrChange w:id="77" w:author="u190586" w:date="2024-10-16T16:09:00Z">
            <w:rPr/>
          </w:rPrChange>
        </w:rPr>
        <w:t>With that, we will conclude the 'Let's Play Card Games' event. Thank you all very much for today!</w:t>
      </w:r>
    </w:p>
    <w:p w14:paraId="06DA89D2" w14:textId="77777777" w:rsidR="00731A56" w:rsidRPr="001C767E" w:rsidRDefault="00731A56" w:rsidP="00731A56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78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eop"/>
          <w:rFonts w:ascii="BIZ UDPゴシック" w:eastAsia="BIZ UDPゴシック" w:hAnsi="BIZ UDPゴシック" w:hint="eastAsia"/>
          <w:sz w:val="21"/>
          <w:szCs w:val="21"/>
        </w:rPr>
        <w:t> </w:t>
      </w:r>
    </w:p>
    <w:p w14:paraId="08E5EDFF" w14:textId="43E8FD7A" w:rsidR="00731A56" w:rsidRPr="001C767E" w:rsidRDefault="00731A56" w:rsidP="670152C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IZ UDPゴシック" w:eastAsia="BIZ UDPゴシック" w:hAnsi="BIZ UDPゴシック"/>
          <w:sz w:val="21"/>
          <w:szCs w:val="21"/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集合写真：着席のまま</w:t>
      </w:r>
    </w:p>
    <w:p w14:paraId="6999980D" w14:textId="4784D214" w:rsidR="670152C7" w:rsidRPr="001C767E" w:rsidRDefault="670152C7" w:rsidP="670152C7">
      <w:pPr>
        <w:pStyle w:val="paragraph"/>
        <w:spacing w:before="0" w:beforeAutospacing="0" w:after="0" w:afterAutospacing="0"/>
        <w:jc w:val="both"/>
        <w:rPr>
          <w:rStyle w:val="normaltextrun"/>
          <w:rFonts w:ascii="BIZ UDPゴシック" w:eastAsia="BIZ UDPゴシック" w:hAnsi="BIZ UDPゴシック"/>
          <w:sz w:val="21"/>
          <w:szCs w:val="21"/>
          <w:rPrChange w:id="79" w:author="u190586" w:date="2024-10-16T16:09:00Z">
            <w:rPr>
              <w:rStyle w:val="normaltextrun"/>
              <w:rFonts w:ascii="BIZ UDPゴシック" w:eastAsia="BIZ UDPゴシック" w:hAnsi="BIZ UDPゴシック"/>
              <w:sz w:val="21"/>
              <w:szCs w:val="21"/>
            </w:rPr>
          </w:rPrChange>
        </w:rPr>
      </w:pPr>
    </w:p>
    <w:p w14:paraId="697C1EEB" w14:textId="2C749174" w:rsidR="00731A56" w:rsidRPr="001C767E" w:rsidRDefault="51D0E1E2" w:rsidP="670152C7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80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  <w:rPrChange w:id="81" w:author="u190586" w:date="2024-10-16T16:09:00Z">
            <w:rPr>
              <w:rStyle w:val="normaltextrun"/>
              <w:rFonts w:ascii="BIZ UDPゴシック" w:eastAsia="BIZ UDPゴシック" w:hAnsi="BIZ UDPゴシック"/>
              <w:sz w:val="21"/>
              <w:szCs w:val="21"/>
            </w:rPr>
          </w:rPrChange>
        </w:rPr>
        <w:t>今日は本当にイベントに参加してくださり、ありがとうございます。こちらのQRコードをスキャンしていただき、アンケートの回答お願いします。</w:t>
      </w:r>
      <w:r w:rsidR="00731A56" w:rsidRPr="001C767E">
        <w:rPr>
          <w:rStyle w:val="eop"/>
          <w:rFonts w:ascii="BIZ UDPゴシック" w:eastAsia="BIZ UDPゴシック" w:hAnsi="BIZ UDPゴシック"/>
          <w:sz w:val="21"/>
          <w:szCs w:val="21"/>
          <w:rPrChange w:id="82" w:author="u190586" w:date="2024-10-16T16:09:00Z">
            <w:rPr>
              <w:rStyle w:val="eop"/>
              <w:rFonts w:ascii="BIZ UDPゴシック" w:eastAsia="BIZ UDPゴシック" w:hAnsi="BIZ UDPゴシック"/>
              <w:sz w:val="21"/>
              <w:szCs w:val="21"/>
            </w:rPr>
          </w:rPrChange>
        </w:rPr>
        <w:t> </w:t>
      </w:r>
    </w:p>
    <w:p w14:paraId="29A03380" w14:textId="4070A26A" w:rsidR="18E91D85" w:rsidRPr="001C767E" w:rsidRDefault="18E91D85" w:rsidP="670152C7">
      <w:pPr>
        <w:pStyle w:val="paragraph"/>
        <w:spacing w:before="0" w:beforeAutospacing="0" w:after="0" w:afterAutospacing="0"/>
        <w:jc w:val="both"/>
        <w:rPr>
          <w:rFonts w:ascii="BIZ UDPゴシック" w:eastAsia="BIZ UDPゴシック" w:hAnsi="BIZ UDPゴシック"/>
          <w:rPrChange w:id="83" w:author="u190586" w:date="2024-10-16T16:09:00Z">
            <w:rPr/>
          </w:rPrChange>
        </w:rPr>
      </w:pPr>
      <w:r w:rsidRPr="001C767E">
        <w:rPr>
          <w:rFonts w:ascii="BIZ UDPゴシック" w:eastAsia="BIZ UDPゴシック" w:hAnsi="BIZ UDPゴシック"/>
          <w:rPrChange w:id="84" w:author="u190586" w:date="2024-10-16T16:09:00Z">
            <w:rPr/>
          </w:rPrChange>
        </w:rPr>
        <w:t>Thank you so much for participating in the event today. Please scan this QR code and fill out the survey.</w:t>
      </w:r>
    </w:p>
    <w:p w14:paraId="76D56B53" w14:textId="77777777" w:rsidR="00731A56" w:rsidRPr="001C767E" w:rsidRDefault="00731A56" w:rsidP="00731A56">
      <w:pPr>
        <w:pStyle w:val="paragraph"/>
        <w:spacing w:before="0" w:beforeAutospacing="0" w:after="0" w:afterAutospacing="0"/>
        <w:jc w:val="both"/>
        <w:textAlignment w:val="baseline"/>
        <w:rPr>
          <w:rFonts w:ascii="BIZ UDPゴシック" w:eastAsia="BIZ UDPゴシック" w:hAnsi="BIZ UDPゴシック"/>
          <w:sz w:val="18"/>
          <w:szCs w:val="18"/>
          <w:rPrChange w:id="85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</w:p>
    <w:p w14:paraId="6B5A9EAA" w14:textId="4AD49CA3" w:rsidR="00731A56" w:rsidRPr="001C767E" w:rsidRDefault="00731A56" w:rsidP="670152C7">
      <w:pPr>
        <w:pStyle w:val="paragraph"/>
        <w:spacing w:before="0" w:beforeAutospacing="0" w:after="0" w:afterAutospacing="0"/>
        <w:textAlignment w:val="baseline"/>
        <w:rPr>
          <w:rFonts w:ascii="BIZ UDPゴシック" w:eastAsia="BIZ UDPゴシック" w:hAnsi="BIZ UDPゴシック"/>
          <w:sz w:val="18"/>
          <w:szCs w:val="18"/>
          <w:rPrChange w:id="86" w:author="u190586" w:date="2024-10-16T16:09:00Z">
            <w:rPr>
              <w:rFonts w:ascii="Meiryo UI" w:eastAsia="Meiryo UI" w:hAnsi="Meiryo UI"/>
              <w:sz w:val="18"/>
              <w:szCs w:val="18"/>
            </w:rPr>
          </w:rPrChange>
        </w:rPr>
      </w:pP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この後もラウンジは開放しています。予定がない方はそのまま</w:t>
      </w:r>
      <w:r w:rsidR="197FE6C8"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ゲーム</w:t>
      </w:r>
      <w:r w:rsidRPr="001C767E">
        <w:rPr>
          <w:rStyle w:val="normaltextrun"/>
          <w:rFonts w:ascii="BIZ UDPゴシック" w:eastAsia="BIZ UDPゴシック" w:hAnsi="BIZ UDPゴシック"/>
          <w:sz w:val="21"/>
          <w:szCs w:val="21"/>
        </w:rPr>
        <w:t>を続けたり、お喋りしたりして時間を過ごしていただいても構いません。</w:t>
      </w:r>
      <w:r w:rsidRPr="001C767E">
        <w:rPr>
          <w:rStyle w:val="eop"/>
          <w:rFonts w:ascii="BIZ UDPゴシック" w:eastAsia="BIZ UDPゴシック" w:hAnsi="BIZ UDPゴシック"/>
          <w:sz w:val="21"/>
          <w:szCs w:val="21"/>
        </w:rPr>
        <w:t> </w:t>
      </w:r>
    </w:p>
    <w:p w14:paraId="0E85D480" w14:textId="1E79AB2D" w:rsidR="00731A56" w:rsidRPr="001C767E" w:rsidRDefault="21D1E2FA" w:rsidP="670152C7">
      <w:pPr>
        <w:pStyle w:val="paragraph"/>
        <w:spacing w:before="0" w:beforeAutospacing="0" w:after="0" w:afterAutospacing="0"/>
        <w:textAlignment w:val="baseline"/>
        <w:rPr>
          <w:rFonts w:ascii="BIZ UDPゴシック" w:eastAsia="BIZ UDPゴシック" w:hAnsi="BIZ UDPゴシック"/>
          <w:rPrChange w:id="87" w:author="u190586" w:date="2024-10-16T16:09:00Z">
            <w:rPr/>
          </w:rPrChange>
        </w:rPr>
      </w:pPr>
      <w:r w:rsidRPr="001C767E">
        <w:rPr>
          <w:rFonts w:ascii="BIZ UDPゴシック" w:eastAsia="BIZ UDPゴシック" w:hAnsi="BIZ UDPゴシック"/>
          <w:rPrChange w:id="88" w:author="u190586" w:date="2024-10-16T16:09:00Z">
            <w:rPr/>
          </w:rPrChange>
        </w:rPr>
        <w:t>The lounge will remain open after this. If you have no plans, feel free to continue playing games or chatting to pass the time.</w:t>
      </w:r>
    </w:p>
    <w:sectPr w:rsidR="00731A56" w:rsidRPr="001C76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190586">
    <w15:presenceInfo w15:providerId="None" w15:userId="u1905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DB"/>
    <w:rsid w:val="001C767E"/>
    <w:rsid w:val="003713DB"/>
    <w:rsid w:val="00731A56"/>
    <w:rsid w:val="00774BC2"/>
    <w:rsid w:val="03F0C1B5"/>
    <w:rsid w:val="0408C431"/>
    <w:rsid w:val="09C1FB77"/>
    <w:rsid w:val="09FD7E98"/>
    <w:rsid w:val="0CB30468"/>
    <w:rsid w:val="0F86F963"/>
    <w:rsid w:val="18E91D85"/>
    <w:rsid w:val="197FE6C8"/>
    <w:rsid w:val="1C804F24"/>
    <w:rsid w:val="1C8D026F"/>
    <w:rsid w:val="21D1E2FA"/>
    <w:rsid w:val="2344467C"/>
    <w:rsid w:val="23E56BEE"/>
    <w:rsid w:val="24207EC3"/>
    <w:rsid w:val="24271CC1"/>
    <w:rsid w:val="247B8E7C"/>
    <w:rsid w:val="2AA46624"/>
    <w:rsid w:val="2ABB15EA"/>
    <w:rsid w:val="2D411785"/>
    <w:rsid w:val="385A11BE"/>
    <w:rsid w:val="3D650959"/>
    <w:rsid w:val="42B38699"/>
    <w:rsid w:val="47F03C19"/>
    <w:rsid w:val="4947BEC4"/>
    <w:rsid w:val="49963B63"/>
    <w:rsid w:val="4DB34C69"/>
    <w:rsid w:val="4E69DEF0"/>
    <w:rsid w:val="50DCBFD0"/>
    <w:rsid w:val="51D0E1E2"/>
    <w:rsid w:val="55E19AF9"/>
    <w:rsid w:val="5AA80367"/>
    <w:rsid w:val="605EE1CE"/>
    <w:rsid w:val="6281048B"/>
    <w:rsid w:val="62E8741A"/>
    <w:rsid w:val="6512BF00"/>
    <w:rsid w:val="658E7650"/>
    <w:rsid w:val="670152C7"/>
    <w:rsid w:val="6E7DD293"/>
    <w:rsid w:val="722EC515"/>
    <w:rsid w:val="75CEA8E7"/>
    <w:rsid w:val="7C6330B0"/>
    <w:rsid w:val="7D8C78A9"/>
    <w:rsid w:val="7D926977"/>
    <w:rsid w:val="7F0BA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B36C02-9717-4498-9D0E-403E5610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31A5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731A56"/>
  </w:style>
  <w:style w:type="character" w:customStyle="1" w:styleId="eop">
    <w:name w:val="eop"/>
    <w:basedOn w:val="a0"/>
    <w:rsid w:val="00731A56"/>
  </w:style>
  <w:style w:type="paragraph" w:styleId="a3">
    <w:name w:val="Balloon Text"/>
    <w:basedOn w:val="a"/>
    <w:link w:val="a4"/>
    <w:uiPriority w:val="99"/>
    <w:semiHidden/>
    <w:unhideWhenUsed/>
    <w:rsid w:val="001C76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C76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1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62722230386CE43953603307B3EB914" ma:contentTypeVersion="17" ma:contentTypeDescription="新しいドキュメントを作成します。" ma:contentTypeScope="" ma:versionID="f28327a404f92b1418078cf7f7305267">
  <xsd:schema xmlns:xsd="http://www.w3.org/2001/XMLSchema" xmlns:xs="http://www.w3.org/2001/XMLSchema" xmlns:p="http://schemas.microsoft.com/office/2006/metadata/properties" xmlns:ns2="df3d92c8-e31c-492e-8057-c22a67800741" xmlns:ns3="00e047ec-fc34-4e75-af17-b842bfd8f8f0" targetNamespace="http://schemas.microsoft.com/office/2006/metadata/properties" ma:root="true" ma:fieldsID="4ca28735ea6385e0599c13150576b564" ns2:_="" ns3:_="">
    <xsd:import namespace="df3d92c8-e31c-492e-8057-c22a67800741"/>
    <xsd:import namespace="00e047ec-fc34-4e75-af17-b842bfd8f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d92c8-e31c-492e-8057-c22a67800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30dd8146-a23d-4c80-b35f-4e7df6c52f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047ec-fc34-4e75-af17-b842bfd8f8f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8534f8d-0db8-4420-9e7b-a5b1245b195d}" ma:internalName="TaxCatchAll" ma:showField="CatchAllData" ma:web="00e047ec-fc34-4e75-af17-b842bfd8f8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5BEBFA-213B-4D57-AAC7-2AEBFD3818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21D67-B011-4431-B60A-1A6E60DFB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d92c8-e31c-492e-8057-c22a67800741"/>
    <ds:schemaRef ds:uri="00e047ec-fc34-4e75-af17-b842bfd8f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cguj7011@mail4.doshisha.ac.jp</dc:creator>
  <cp:keywords/>
  <dc:description/>
  <cp:lastModifiedBy>u190586</cp:lastModifiedBy>
  <cp:revision>4</cp:revision>
  <dcterms:created xsi:type="dcterms:W3CDTF">2024-10-16T06:41:00Z</dcterms:created>
  <dcterms:modified xsi:type="dcterms:W3CDTF">2024-10-16T07:17:00Z</dcterms:modified>
</cp:coreProperties>
</file>